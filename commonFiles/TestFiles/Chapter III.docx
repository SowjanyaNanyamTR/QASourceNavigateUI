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FF6" w:rsidRPr="00D93FF6" w:rsidRDefault="00D93FF6" w:rsidP="00D93FF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C2C2C2"/>
          <w:sz w:val="20"/>
          <w:szCs w:val="20"/>
        </w:rPr>
      </w:pPr>
      <w:bookmarkStart w:id="0" w:name="_GoBack"/>
      <w:bookmarkEnd w:id="0"/>
      <w:r w:rsidRPr="00D93FF6">
        <w:rPr>
          <w:rFonts w:ascii="inherit" w:eastAsia="Times New Roman" w:hAnsi="inherit" w:cs="Helvetica"/>
          <w:b/>
          <w:bCs/>
          <w:color w:val="C2C2C2"/>
          <w:sz w:val="20"/>
          <w:szCs w:val="20"/>
          <w:bdr w:val="none" w:sz="0" w:space="0" w:color="auto" w:frame="1"/>
          <w:shd w:val="clear" w:color="auto" w:fill="D0D4DB"/>
        </w:rPr>
        <w:t>Chapter III </w:t>
      </w:r>
      <w:ins w:id="1" w:author="Unknown">
        <w:r w:rsidRPr="00D93FF6">
          <w:rPr>
            <w:rFonts w:ascii="inherit" w:eastAsia="Times New Roman" w:hAnsi="inherit" w:cs="Helvetica"/>
            <w:b/>
            <w:bCs/>
            <w:color w:val="E2E2E2"/>
            <w:sz w:val="20"/>
            <w:szCs w:val="20"/>
            <w:bdr w:val="none" w:sz="0" w:space="0" w:color="auto" w:frame="1"/>
            <w:shd w:val="clear" w:color="auto" w:fill="4A4A52"/>
          </w:rPr>
          <w:t>Trading Permit Holders</w:t>
        </w:r>
      </w:ins>
      <w:r w:rsidRPr="00D93FF6">
        <w:rPr>
          <w:rFonts w:ascii="inherit" w:eastAsia="Times New Roman" w:hAnsi="inherit" w:cs="Helvetica"/>
          <w:b/>
          <w:bCs/>
          <w:color w:val="C2C2C2"/>
          <w:sz w:val="20"/>
          <w:szCs w:val="20"/>
          <w:bdr w:val="none" w:sz="0" w:space="0" w:color="auto" w:frame="1"/>
          <w:shd w:val="clear" w:color="auto" w:fill="D0D4DB"/>
        </w:rPr>
        <w:t> (Rules 3.1–3.32)</w:t>
      </w:r>
    </w:p>
    <w:p w:rsidR="00D93FF6" w:rsidRPr="00D93FF6" w:rsidRDefault="00D93FF6" w:rsidP="00D93FF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Helvetica" w:eastAsia="Times New Roman" w:hAnsi="Helvetica" w:cs="Helvetica"/>
          <w:color w:val="C2C2C2"/>
          <w:sz w:val="20"/>
          <w:szCs w:val="20"/>
        </w:rPr>
      </w:pPr>
      <w:r w:rsidRPr="00D93FF6">
        <w:rPr>
          <w:rFonts w:ascii="Helvetica" w:eastAsia="Times New Roman" w:hAnsi="Helvetica" w:cs="Helvetica"/>
          <w:color w:val="C2C2C2"/>
          <w:sz w:val="20"/>
          <w:szCs w:val="20"/>
          <w:bdr w:val="none" w:sz="0" w:space="0" w:color="auto" w:frame="1"/>
        </w:rPr>
        <w:t> Rule 3.1. Trading Permits</w:t>
      </w:r>
    </w:p>
    <w:p w:rsidR="00D93FF6" w:rsidRPr="00D93FF6" w:rsidRDefault="00D93FF6" w:rsidP="00D93FF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Helvetica" w:eastAsia="Times New Roman" w:hAnsi="Helvetica" w:cs="Helvetica"/>
          <w:color w:val="C2C2C2"/>
          <w:sz w:val="20"/>
          <w:szCs w:val="20"/>
        </w:rPr>
      </w:pPr>
      <w:r w:rsidRPr="00D93FF6">
        <w:rPr>
          <w:rFonts w:ascii="Helvetica" w:eastAsia="Times New Roman" w:hAnsi="Helvetica" w:cs="Helvetica"/>
          <w:color w:val="C2C2C2"/>
          <w:sz w:val="20"/>
          <w:szCs w:val="20"/>
          <w:bdr w:val="none" w:sz="0" w:space="0" w:color="auto" w:frame="1"/>
        </w:rPr>
        <w:t> Rule 3.1A. Issuance of Trading Permits in Respect of Memberships and Pre-Restructuring Transaction Trading Permits</w:t>
      </w:r>
    </w:p>
    <w:p w:rsidR="00D93FF6" w:rsidRPr="00D93FF6" w:rsidRDefault="00D93FF6" w:rsidP="00D93FF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Helvetica" w:eastAsia="Times New Roman" w:hAnsi="Helvetica" w:cs="Helvetica"/>
          <w:color w:val="C2C2C2"/>
          <w:sz w:val="20"/>
          <w:szCs w:val="20"/>
        </w:rPr>
      </w:pPr>
      <w:r w:rsidRPr="00D93FF6">
        <w:rPr>
          <w:rFonts w:ascii="Helvetica" w:eastAsia="Times New Roman" w:hAnsi="Helvetica" w:cs="Helvetica"/>
          <w:color w:val="C2C2C2"/>
          <w:sz w:val="20"/>
          <w:szCs w:val="20"/>
          <w:bdr w:val="none" w:sz="0" w:space="0" w:color="auto" w:frame="1"/>
        </w:rPr>
        <w:t> Rule 3.2. Qualifications of Individual Trading Permit Holders</w:t>
      </w:r>
    </w:p>
    <w:p w:rsidR="00D93FF6" w:rsidRPr="00D93FF6" w:rsidRDefault="00D93FF6" w:rsidP="00D93FF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Helvetica" w:eastAsia="Times New Roman" w:hAnsi="Helvetica" w:cs="Helvetica"/>
          <w:color w:val="C2C2C2"/>
          <w:sz w:val="20"/>
          <w:szCs w:val="20"/>
        </w:rPr>
      </w:pPr>
      <w:r w:rsidRPr="00D93FF6">
        <w:rPr>
          <w:rFonts w:ascii="Helvetica" w:eastAsia="Times New Roman" w:hAnsi="Helvetica" w:cs="Helvetica"/>
          <w:color w:val="C2C2C2"/>
          <w:sz w:val="20"/>
          <w:szCs w:val="20"/>
          <w:bdr w:val="none" w:sz="0" w:space="0" w:color="auto" w:frame="1"/>
        </w:rPr>
        <w:t> Rule 3.3. Qualifications of TPH Organizations</w:t>
      </w:r>
    </w:p>
    <w:p w:rsidR="00D93FF6" w:rsidRPr="00D93FF6" w:rsidRDefault="00D93FF6" w:rsidP="00D93FF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Helvetica" w:eastAsia="Times New Roman" w:hAnsi="Helvetica" w:cs="Helvetica"/>
          <w:color w:val="C2C2C2"/>
          <w:sz w:val="20"/>
          <w:szCs w:val="20"/>
        </w:rPr>
      </w:pPr>
      <w:r w:rsidRPr="00D93FF6">
        <w:rPr>
          <w:rFonts w:ascii="Helvetica" w:eastAsia="Times New Roman" w:hAnsi="Helvetica" w:cs="Helvetica"/>
          <w:color w:val="C2C2C2"/>
          <w:sz w:val="20"/>
          <w:szCs w:val="20"/>
          <w:bdr w:val="none" w:sz="0" w:space="0" w:color="auto" w:frame="1"/>
        </w:rPr>
        <w:t> Rule 3.4. Foreign Trading Permit Holders</w:t>
      </w:r>
    </w:p>
    <w:p w:rsidR="00D93FF6" w:rsidRDefault="00D93FF6"/>
    <w:sectPr w:rsidR="00D9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6493F"/>
    <w:multiLevelType w:val="multilevel"/>
    <w:tmpl w:val="52BA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F6"/>
    <w:rsid w:val="009A12F8"/>
    <w:rsid w:val="00D9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84E98-DC94-4454-B6B7-088A14C6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bodytoclistitem">
    <w:name w:val="documentbodytoclistitem"/>
    <w:basedOn w:val="DefaultParagraphFont"/>
    <w:rsid w:val="00D9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Griga, Andrea (Legal)</dc:creator>
  <cp:keywords/>
  <dc:description/>
  <cp:lastModifiedBy>Battcher, Jesse (TR Tech, Content &amp; Ops)</cp:lastModifiedBy>
  <cp:revision>2</cp:revision>
  <dcterms:created xsi:type="dcterms:W3CDTF">2019-03-06T21:32:00Z</dcterms:created>
  <dcterms:modified xsi:type="dcterms:W3CDTF">2019-03-06T21:32:00Z</dcterms:modified>
</cp:coreProperties>
</file>